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CB96" w14:textId="04B2B366" w:rsidR="00AF00E2" w:rsidRDefault="002067AA">
      <w:pPr>
        <w:rPr>
          <w:b/>
          <w:bCs/>
          <w:sz w:val="32"/>
          <w:szCs w:val="32"/>
        </w:rPr>
      </w:pPr>
      <w:r w:rsidRPr="002067AA">
        <w:rPr>
          <w:b/>
          <w:bCs/>
          <w:sz w:val="32"/>
          <w:szCs w:val="32"/>
        </w:rPr>
        <w:t>Instructions:</w:t>
      </w:r>
    </w:p>
    <w:p w14:paraId="77A52589" w14:textId="1B502C78" w:rsidR="002067AA" w:rsidRDefault="002067AA">
      <w:r>
        <w:t>The deliverables should contain</w:t>
      </w:r>
    </w:p>
    <w:p w14:paraId="796705AA" w14:textId="60856062" w:rsidR="002067AA" w:rsidRDefault="002067AA" w:rsidP="002067AA">
      <w:pPr>
        <w:pStyle w:val="ListParagraph"/>
        <w:numPr>
          <w:ilvl w:val="0"/>
          <w:numId w:val="1"/>
        </w:numPr>
      </w:pPr>
      <w:r>
        <w:t>This instructions file</w:t>
      </w:r>
    </w:p>
    <w:p w14:paraId="6E993CDA" w14:textId="3C21188E" w:rsidR="002067AA" w:rsidRDefault="002067AA" w:rsidP="002067AA">
      <w:pPr>
        <w:pStyle w:val="ListParagraph"/>
        <w:numPr>
          <w:ilvl w:val="0"/>
          <w:numId w:val="1"/>
        </w:numPr>
      </w:pPr>
      <w:r>
        <w:t>Input excel file</w:t>
      </w:r>
    </w:p>
    <w:p w14:paraId="14FD322F" w14:textId="75956C51" w:rsidR="002067AA" w:rsidRDefault="002067AA" w:rsidP="002067AA">
      <w:pPr>
        <w:pStyle w:val="ListParagraph"/>
        <w:numPr>
          <w:ilvl w:val="0"/>
          <w:numId w:val="1"/>
        </w:numPr>
      </w:pPr>
      <w:r>
        <w:t>Output data structure excel file</w:t>
      </w:r>
    </w:p>
    <w:p w14:paraId="659A9467" w14:textId="6D3B4BA5" w:rsidR="002067AA" w:rsidRDefault="002067AA" w:rsidP="002067AA">
      <w:pPr>
        <w:pStyle w:val="ListParagraph"/>
        <w:numPr>
          <w:ilvl w:val="0"/>
          <w:numId w:val="1"/>
        </w:numPr>
      </w:pPr>
      <w:r>
        <w:t>Output_Populator python file</w:t>
      </w:r>
    </w:p>
    <w:p w14:paraId="67EEE440" w14:textId="0B2A92CD" w:rsidR="002067AA" w:rsidRDefault="002067AA" w:rsidP="002067AA">
      <w:pPr>
        <w:pStyle w:val="ListParagraph"/>
        <w:numPr>
          <w:ilvl w:val="0"/>
          <w:numId w:val="1"/>
        </w:numPr>
      </w:pPr>
      <w:r>
        <w:t xml:space="preserve">Text_File_Generator </w:t>
      </w:r>
      <w:r>
        <w:t>python file</w:t>
      </w:r>
    </w:p>
    <w:p w14:paraId="75CA2C71" w14:textId="0CA5363A" w:rsidR="002067AA" w:rsidRDefault="002067AA" w:rsidP="002067AA">
      <w:pPr>
        <w:pStyle w:val="ListParagraph"/>
        <w:numPr>
          <w:ilvl w:val="0"/>
          <w:numId w:val="1"/>
        </w:numPr>
      </w:pPr>
      <w:r>
        <w:t xml:space="preserve">Trie_Base </w:t>
      </w:r>
      <w:r>
        <w:t>python file</w:t>
      </w:r>
    </w:p>
    <w:p w14:paraId="38C89E62" w14:textId="51AA6BA1" w:rsidR="002067AA" w:rsidRDefault="002067AA" w:rsidP="002067AA">
      <w:pPr>
        <w:pStyle w:val="ListParagraph"/>
        <w:numPr>
          <w:ilvl w:val="0"/>
          <w:numId w:val="1"/>
        </w:numPr>
      </w:pPr>
      <w:r>
        <w:t xml:space="preserve">Utils </w:t>
      </w:r>
      <w:r>
        <w:t>python file</w:t>
      </w:r>
    </w:p>
    <w:p w14:paraId="0E1348A2" w14:textId="12D2934E" w:rsidR="002067AA" w:rsidRDefault="002067AA" w:rsidP="002067AA">
      <w:pPr>
        <w:pStyle w:val="ListParagraph"/>
        <w:numPr>
          <w:ilvl w:val="0"/>
          <w:numId w:val="1"/>
        </w:numPr>
      </w:pPr>
      <w:r>
        <w:t>Text_Files Folder</w:t>
      </w:r>
    </w:p>
    <w:p w14:paraId="7EDB051B" w14:textId="52297EBC" w:rsidR="002067AA" w:rsidRDefault="007F312C" w:rsidP="002067AA">
      <w:pPr>
        <w:pStyle w:val="ListParagraph"/>
        <w:numPr>
          <w:ilvl w:val="0"/>
          <w:numId w:val="1"/>
        </w:numPr>
      </w:pPr>
      <w:r>
        <w:t>l</w:t>
      </w:r>
      <w:r w:rsidR="002067AA">
        <w:t>ogs Folder</w:t>
      </w:r>
    </w:p>
    <w:p w14:paraId="3D25D283" w14:textId="77777777" w:rsidR="002067AA" w:rsidRDefault="002067AA" w:rsidP="002067AA"/>
    <w:p w14:paraId="447A1A25" w14:textId="1F5F0D58" w:rsidR="002067AA" w:rsidRDefault="002067AA" w:rsidP="002067AA">
      <w:r>
        <w:t xml:space="preserve">Go inside the deliverables folder and </w:t>
      </w:r>
      <w:r w:rsidR="00D94CB1">
        <w:t xml:space="preserve">just </w:t>
      </w:r>
      <w:r>
        <w:t xml:space="preserve">execute the </w:t>
      </w:r>
      <w:r w:rsidRPr="002067AA">
        <w:rPr>
          <w:b/>
          <w:bCs/>
        </w:rPr>
        <w:t>Output_Populator.py</w:t>
      </w:r>
      <w:r>
        <w:t xml:space="preserve"> file.</w:t>
      </w:r>
    </w:p>
    <w:p w14:paraId="67D9C587" w14:textId="77777777" w:rsidR="00D94CB1" w:rsidRDefault="002067AA" w:rsidP="002067AA">
      <w:r>
        <w:t>This automatically, generates</w:t>
      </w:r>
      <w:r w:rsidR="00D94CB1">
        <w:t>,</w:t>
      </w:r>
    </w:p>
    <w:p w14:paraId="44962CF7" w14:textId="77777777" w:rsidR="00D94CB1" w:rsidRDefault="002067AA" w:rsidP="00D94CB1">
      <w:pPr>
        <w:pStyle w:val="ListParagraph"/>
        <w:numPr>
          <w:ilvl w:val="0"/>
          <w:numId w:val="2"/>
        </w:numPr>
      </w:pPr>
      <w:r>
        <w:t xml:space="preserve"> the text-files which have the text generated from the URLs present in the input file</w:t>
      </w:r>
      <w:r w:rsidR="00D94CB1">
        <w:t xml:space="preserve"> into the </w:t>
      </w:r>
      <w:r w:rsidR="00D94CB1" w:rsidRPr="00D94CB1">
        <w:rPr>
          <w:b/>
          <w:bCs/>
        </w:rPr>
        <w:t xml:space="preserve">Text_Files </w:t>
      </w:r>
      <w:r w:rsidR="00D94CB1">
        <w:t>Folder.</w:t>
      </w:r>
    </w:p>
    <w:p w14:paraId="7135D367" w14:textId="77777777" w:rsidR="00D94CB1" w:rsidRDefault="002067AA" w:rsidP="00D94CB1">
      <w:pPr>
        <w:pStyle w:val="ListParagraph"/>
        <w:numPr>
          <w:ilvl w:val="0"/>
          <w:numId w:val="2"/>
        </w:numPr>
      </w:pPr>
      <w:r>
        <w:t xml:space="preserve"> and later performs the analysis </w:t>
      </w:r>
    </w:p>
    <w:p w14:paraId="7D4CD51F" w14:textId="5047E555" w:rsidR="002067AA" w:rsidRDefault="002067AA" w:rsidP="00D94CB1">
      <w:pPr>
        <w:pStyle w:val="ListParagraph"/>
        <w:numPr>
          <w:ilvl w:val="0"/>
          <w:numId w:val="2"/>
        </w:numPr>
      </w:pPr>
      <w:r>
        <w:t>and populates the output file too.</w:t>
      </w:r>
    </w:p>
    <w:p w14:paraId="4E0F8076" w14:textId="403DAD4C" w:rsidR="00D94CB1" w:rsidRDefault="00D94CB1" w:rsidP="00D94CB1">
      <w:pPr>
        <w:rPr>
          <w:ins w:id="0" w:author="PATTEM JAGADESH" w:date="2023-10-12T20:27:00Z"/>
        </w:rPr>
      </w:pPr>
      <w:r>
        <w:t xml:space="preserve">Note: You just need to execute </w:t>
      </w:r>
      <w:r w:rsidRPr="002067AA">
        <w:rPr>
          <w:b/>
          <w:bCs/>
        </w:rPr>
        <w:t>Output_Populator.py</w:t>
      </w:r>
      <w:r>
        <w:t xml:space="preserve"> file</w:t>
      </w:r>
      <w:r>
        <w:t>. No other file needs to be executed. Every other file will be called from inside of this file.</w:t>
      </w:r>
    </w:p>
    <w:p w14:paraId="27B21CCD" w14:textId="29B731E8" w:rsidR="00970A90" w:rsidRDefault="00970A90" w:rsidP="00D94CB1">
      <w:pPr>
        <w:rPr>
          <w:ins w:id="1" w:author="PATTEM JAGADESH" w:date="2023-10-12T20:28:00Z"/>
        </w:rPr>
      </w:pPr>
      <w:ins w:id="2" w:author="PATTEM JAGADESH" w:date="2023-10-12T20:27:00Z">
        <w:r>
          <w:t>The console will loo</w:t>
        </w:r>
      </w:ins>
      <w:ins w:id="3" w:author="PATTEM JAGADESH" w:date="2023-10-12T20:28:00Z">
        <w:r>
          <w:t>k like below when the code is executing</w:t>
        </w:r>
        <w:r w:rsidR="00121A4D">
          <w:t>:</w:t>
        </w:r>
      </w:ins>
    </w:p>
    <w:p w14:paraId="64902652" w14:textId="4459DCAF" w:rsidR="00121A4D" w:rsidRDefault="00121A4D" w:rsidP="00D94CB1">
      <w:ins w:id="4" w:author="PATTEM JAGADESH" w:date="2023-10-12T20:28:00Z">
        <w:r w:rsidRPr="00121A4D">
          <w:drawing>
            <wp:inline distT="0" distB="0" distL="0" distR="0" wp14:anchorId="4673F1A0" wp14:editId="1F70AE58">
              <wp:extent cx="5731510" cy="2022475"/>
              <wp:effectExtent l="0" t="0" r="2540" b="0"/>
              <wp:docPr id="208704309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87043090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0224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6671BB4" w14:textId="46DEB8E2" w:rsidR="00077108" w:rsidRDefault="003B7148" w:rsidP="003B7148">
      <w:pPr>
        <w:rPr>
          <w:ins w:id="5" w:author="PATTEM JAGADESH" w:date="2023-10-12T20:22:00Z"/>
        </w:rPr>
      </w:pPr>
      <w:r>
        <w:t xml:space="preserve">In </w:t>
      </w:r>
      <w:r w:rsidRPr="00077108">
        <w:rPr>
          <w:b/>
          <w:bCs/>
          <w:rPrChange w:id="6" w:author="PATTEM JAGADESH" w:date="2023-10-12T20:21:00Z">
            <w:rPr/>
          </w:rPrChange>
        </w:rPr>
        <w:t>Trie_Base python file</w:t>
      </w:r>
      <w:r>
        <w:t xml:space="preserve">, I have created 3 Tries one each for Stop_Words, Positive_Words, Negative_Words. I have chosen tries because using the </w:t>
      </w:r>
      <w:r w:rsidRPr="00077108">
        <w:rPr>
          <w:b/>
          <w:bCs/>
          <w:rPrChange w:id="7" w:author="PATTEM JAGADESH" w:date="2023-10-12T20:21:00Z">
            <w:rPr/>
          </w:rPrChange>
        </w:rPr>
        <w:t>trie makes the search o</w:t>
      </w:r>
      <w:ins w:id="8" w:author="PATTEM JAGADESH" w:date="2023-10-12T20:21:00Z">
        <w:r w:rsidRPr="00077108">
          <w:rPr>
            <w:b/>
            <w:bCs/>
            <w:rPrChange w:id="9" w:author="PATTEM JAGADESH" w:date="2023-10-12T20:21:00Z">
              <w:rPr/>
            </w:rPrChange>
          </w:rPr>
          <w:t>perations faster</w:t>
        </w:r>
        <w:r>
          <w:t xml:space="preserve"> when we are dealing with huge amounts of text</w:t>
        </w:r>
      </w:ins>
      <w:del w:id="10" w:author="PATTEM JAGADESH" w:date="2023-10-12T20:21:00Z">
        <w:r w:rsidDel="003B7148">
          <w:delText>e</w:delText>
        </w:r>
      </w:del>
    </w:p>
    <w:p w14:paraId="72133E19" w14:textId="6619438B" w:rsidR="00077108" w:rsidRDefault="00077108" w:rsidP="003B7148">
      <w:pPr>
        <w:rPr>
          <w:ins w:id="11" w:author="PATTEM JAGADESH" w:date="2023-10-12T20:24:00Z"/>
        </w:rPr>
      </w:pPr>
      <w:ins w:id="12" w:author="PATTEM JAGADESH" w:date="2023-10-12T20:22:00Z">
        <w:r>
          <w:t xml:space="preserve">In Utils, there are modules of general utilities like making logs and </w:t>
        </w:r>
      </w:ins>
      <w:ins w:id="13" w:author="PATTEM JAGADESH" w:date="2023-10-12T20:23:00Z">
        <w:r>
          <w:t>Trie operations</w:t>
        </w:r>
      </w:ins>
      <w:ins w:id="14" w:author="PATTEM JAGADESH" w:date="2023-10-12T20:22:00Z">
        <w:r>
          <w:t xml:space="preserve"> and</w:t>
        </w:r>
      </w:ins>
      <w:ins w:id="15" w:author="PATTEM JAGADESH" w:date="2023-10-12T20:23:00Z">
        <w:r>
          <w:t xml:space="preserve"> </w:t>
        </w:r>
      </w:ins>
      <w:ins w:id="16" w:author="PATTEM JAGADESH" w:date="2023-10-12T20:22:00Z">
        <w:r>
          <w:t xml:space="preserve"> </w:t>
        </w:r>
      </w:ins>
      <w:ins w:id="17" w:author="PATTEM JAGADESH" w:date="2023-10-12T20:23:00Z">
        <w:r>
          <w:t xml:space="preserve">cleaning words using stop word module of nltk, counting syllables </w:t>
        </w:r>
      </w:ins>
      <w:ins w:id="18" w:author="PATTEM JAGADESH" w:date="2023-10-12T20:24:00Z">
        <w:r>
          <w:t>etc.</w:t>
        </w:r>
      </w:ins>
    </w:p>
    <w:p w14:paraId="3815829B" w14:textId="18E5E851" w:rsidR="00135471" w:rsidRDefault="00135471" w:rsidP="003B7148">
      <w:pPr>
        <w:rPr>
          <w:ins w:id="19" w:author="PATTEM JAGADESH" w:date="2023-10-12T20:25:00Z"/>
        </w:rPr>
      </w:pPr>
      <w:ins w:id="20" w:author="PATTEM JAGADESH" w:date="2023-10-12T20:24:00Z">
        <w:r>
          <w:t>You can check what happened with each URL by going inside the logs folder and checking the new log formed.</w:t>
        </w:r>
      </w:ins>
      <w:ins w:id="21" w:author="PATTEM JAGADESH" w:date="2023-10-12T20:25:00Z">
        <w:r>
          <w:t xml:space="preserve"> For example the sample entry in log file will look like,</w:t>
        </w:r>
      </w:ins>
    </w:p>
    <w:p w14:paraId="0CAC3CD6" w14:textId="6E42793C" w:rsidR="00135471" w:rsidRDefault="00135471" w:rsidP="003B7148">
      <w:ins w:id="22" w:author="PATTEM JAGADESH" w:date="2023-10-12T20:26:00Z">
        <w:r w:rsidRPr="00135471">
          <w:lastRenderedPageBreak/>
          <w:drawing>
            <wp:inline distT="0" distB="0" distL="0" distR="0" wp14:anchorId="0731D748" wp14:editId="67B5BB5F">
              <wp:extent cx="5731510" cy="2498090"/>
              <wp:effectExtent l="0" t="0" r="2540" b="0"/>
              <wp:docPr id="1242894959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42894959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4980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92DE0B2" w14:textId="157E44E3" w:rsidR="003B7148" w:rsidRDefault="00135471" w:rsidP="003B7148">
      <w:ins w:id="23" w:author="PATTEM JAGADESH" w:date="2023-10-12T20:26:00Z">
        <w:r>
          <w:t>You can easily</w:t>
        </w:r>
      </w:ins>
      <w:ins w:id="24" w:author="PATTEM JAGADESH" w:date="2023-10-12T20:27:00Z">
        <w:r>
          <w:t xml:space="preserve"> search what happened for a particular URL by using its index </w:t>
        </w:r>
      </w:ins>
    </w:p>
    <w:p w14:paraId="68B44154" w14:textId="56238AED" w:rsidR="003B7148" w:rsidRDefault="00AF4B3A" w:rsidP="00D94CB1">
      <w:ins w:id="25" w:author="PATTEM JAGADESH" w:date="2023-10-12T20:29:00Z">
        <w:r>
          <w:t xml:space="preserve">Check the Output Data Structure </w:t>
        </w:r>
      </w:ins>
      <w:ins w:id="26" w:author="PATTEM JAGADESH" w:date="2023-10-12T20:30:00Z">
        <w:r>
          <w:t>for knowing the final analysis and the output variables which we got for each of the URL</w:t>
        </w:r>
      </w:ins>
    </w:p>
    <w:p w14:paraId="3FEA3ADA" w14:textId="77777777" w:rsidR="002067AA" w:rsidRPr="002067AA" w:rsidRDefault="002067AA" w:rsidP="002067AA"/>
    <w:p w14:paraId="6835CE11" w14:textId="77777777" w:rsidR="002067AA" w:rsidRPr="002067AA" w:rsidRDefault="002067AA">
      <w:pPr>
        <w:rPr>
          <w:b/>
          <w:bCs/>
        </w:rPr>
      </w:pPr>
    </w:p>
    <w:sectPr w:rsidR="002067AA" w:rsidRPr="00206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77C70"/>
    <w:multiLevelType w:val="hybridMultilevel"/>
    <w:tmpl w:val="463AB5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00A78"/>
    <w:multiLevelType w:val="hybridMultilevel"/>
    <w:tmpl w:val="463AB5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8318F"/>
    <w:multiLevelType w:val="hybridMultilevel"/>
    <w:tmpl w:val="F0465D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731596">
    <w:abstractNumId w:val="0"/>
  </w:num>
  <w:num w:numId="2" w16cid:durableId="520239737">
    <w:abstractNumId w:val="2"/>
  </w:num>
  <w:num w:numId="3" w16cid:durableId="156679842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TEM JAGADESH">
    <w15:presenceInfo w15:providerId="Windows Live" w15:userId="e54c6010984a5d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48"/>
    <w:rsid w:val="00077108"/>
    <w:rsid w:val="00121A4D"/>
    <w:rsid w:val="00135471"/>
    <w:rsid w:val="002067AA"/>
    <w:rsid w:val="003B7148"/>
    <w:rsid w:val="004C3E48"/>
    <w:rsid w:val="007C6118"/>
    <w:rsid w:val="007F312C"/>
    <w:rsid w:val="00970A90"/>
    <w:rsid w:val="00AF00E2"/>
    <w:rsid w:val="00AF4B3A"/>
    <w:rsid w:val="00D9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46D3"/>
  <w15:chartTrackingRefBased/>
  <w15:docId w15:val="{10F9F59C-567A-4F52-A61D-462F5B61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7AA"/>
    <w:pPr>
      <w:ind w:left="720"/>
      <w:contextualSpacing/>
    </w:pPr>
  </w:style>
  <w:style w:type="paragraph" w:styleId="Revision">
    <w:name w:val="Revision"/>
    <w:hidden/>
    <w:uiPriority w:val="99"/>
    <w:semiHidden/>
    <w:rsid w:val="003B71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PATTEM JAGADESH</dc:creator>
  <cp:keywords/>
  <dc:description/>
  <cp:lastModifiedBy>PATTEM JAGADESH</cp:lastModifiedBy>
  <cp:revision>13</cp:revision>
  <dcterms:created xsi:type="dcterms:W3CDTF">2023-10-12T14:36:00Z</dcterms:created>
  <dcterms:modified xsi:type="dcterms:W3CDTF">2023-10-12T15:00:00Z</dcterms:modified>
</cp:coreProperties>
</file>